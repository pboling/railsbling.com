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P</w:t>
      </w:r>
      <w:r w:rsidDel="00000000" w:rsidR="00000000" w:rsidRPr="00000000">
        <w:rPr>
          <w:b w:val="1"/>
          <w:sz w:val="32"/>
          <w:szCs w:val="32"/>
          <w:rtl w:val="0"/>
        </w:rPr>
        <w:t xml:space="preserve">eter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 H B</w:t>
      </w:r>
      <w:r w:rsidDel="00000000" w:rsidR="00000000" w:rsidRPr="00000000">
        <w:rPr>
          <w:b w:val="1"/>
          <w:sz w:val="32"/>
          <w:szCs w:val="32"/>
          <w:rtl w:val="0"/>
        </w:rPr>
        <w:t xml:space="preserve">oling                     </w:t>
      </w:r>
      <w:hyperlink r:id="rId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🔗Portfolio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💎Gems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🐙Hub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🧪Lab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🛖Hut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📅Calendly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💼LinkedIn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color w:val="1155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📍Detroit, MI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emote-only)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⌚️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TZ-America/*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📞(925) 252-5351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📧peter@railsbling.com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Executive, director, mentor, advisor, legacy specialist and software engineer for 25 years. Passions are strong testing, design patterns, process innovation, and improving the human condition.</w:t>
      </w:r>
    </w:p>
    <w:p w:rsidR="00000000" w:rsidDel="00000000" w:rsidP="00000000" w:rsidRDefault="00000000" w:rsidRPr="00000000" w14:paraId="00000005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🌎1st: Enterprise Rails app on Windows Server 2k3, IIS6 + FastCGI w/ SSO (2006, </w:t>
      </w:r>
      <w:hyperlink r:id="rId1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 Over 15 years ago I designed and built the </w:t>
      </w:r>
      <w:hyperlink r:id="rId1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1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website, which continues to daily publish all official legislative documents of the Indiana State General Assembly. Quality matters when longevity matters. </w:t>
      </w:r>
      <w:r w:rsidDel="00000000" w:rsidR="00000000" w:rsidRPr="00000000">
        <w:rPr>
          <w:sz w:val="20"/>
          <w:szCs w:val="20"/>
          <w:rtl w:val="0"/>
        </w:rPr>
        <w:t xml:space="preserve">Led massive PHP-to-Rails migrations @ </w:t>
      </w:r>
      <w:hyperlink r:id="rId1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(2008-9) and </w:t>
      </w:r>
      <w:hyperlink r:id="rId2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(2009-10). R</w:t>
      </w:r>
      <w:r w:rsidDel="00000000" w:rsidR="00000000" w:rsidRPr="00000000">
        <w:rPr>
          <w:sz w:val="20"/>
          <w:szCs w:val="20"/>
          <w:rtl w:val="0"/>
        </w:rPr>
        <w:t xml:space="preserve">ecognized as a builder of critical FLOSS tools that make Github possible (2022, </w:t>
      </w:r>
      <w:hyperlink r:id="rId2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450" w:right="-5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Languages:    🇺🇸English (native)    ⦚    🇲🇽Spanish (fluent)    ⦚    🇧🇷Portuguese (fluent)    ⦚    🇮🇩Indonesian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Legend:   🫰</w:t>
      </w:r>
      <w:r w:rsidDel="00000000" w:rsidR="00000000" w:rsidRPr="00000000">
        <w:rPr>
          <w:color w:val="5b0f00"/>
          <w:sz w:val="20"/>
          <w:szCs w:val="20"/>
          <w:rtl w:val="0"/>
        </w:rPr>
        <w:t xml:space="preserve">Leader / Manager / Exec</w:t>
      </w:r>
      <w:r w:rsidDel="00000000" w:rsidR="00000000" w:rsidRPr="00000000">
        <w:rPr>
          <w:sz w:val="20"/>
          <w:szCs w:val="20"/>
          <w:rtl w:val="0"/>
        </w:rPr>
        <w:t xml:space="preserve">   ⦚   </w:t>
      </w:r>
      <w:r w:rsidDel="00000000" w:rsidR="00000000" w:rsidRPr="00000000">
        <w:rPr>
          <w:sz w:val="20"/>
          <w:szCs w:val="20"/>
          <w:rtl w:val="0"/>
        </w:rPr>
        <w:t xml:space="preserve">🦖Jira Admin   ⦚   🪜Promotion   ⦚   📜Contract Extension   ⦚   💲Acquisition</w:t>
      </w:r>
    </w:p>
    <w:p w:rsidR="00000000" w:rsidDel="00000000" w:rsidP="00000000" w:rsidRDefault="00000000" w:rsidRPr="00000000" w14:paraId="00000008">
      <w:pPr>
        <w:ind w:left="-45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color="000000" w:space="2" w:sz="12" w:val="dotted"/>
          <w:bottom w:color="000000" w:space="2" w:sz="12" w:val="dotted"/>
          <w:right w:color="000000" w:space="2" w:sz="12" w:val="dotted"/>
          <w:between w:space="0" w:sz="0" w:val="nil"/>
        </w:pBdr>
        <w:ind w:left="-450" w:right="-540" w:firstLine="0"/>
        <w:rPr>
          <w:color w:val="000000"/>
        </w:rPr>
      </w:pPr>
      <w:bookmarkStart w:colFirst="0" w:colLast="0" w:name="_i1xdfhzf5vjw" w:id="0"/>
      <w:bookmarkEnd w:id="0"/>
      <w:r w:rsidDel="00000000" w:rsidR="00000000" w:rsidRPr="00000000">
        <w:rPr>
          <w:color w:val="00000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k9pvr1ltfl7b" w:id="1"/>
      <w:bookmarkEnd w:id="1"/>
      <w:r w:rsidDel="00000000" w:rsidR="00000000" w:rsidRPr="00000000">
        <w:rPr>
          <w:color w:val="660000"/>
          <w:rtl w:val="0"/>
        </w:rPr>
        <w:t xml:space="preserve">Director of Engineering</w:t>
      </w:r>
      <w:r w:rsidDel="00000000" w:rsidR="00000000" w:rsidRPr="00000000">
        <w:rPr>
          <w:rtl w:val="0"/>
        </w:rPr>
        <w:t xml:space="preserve">    ⦚  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Riviera Partners </w:t>
        </w:r>
      </w:hyperlink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Feb 2020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present</w:t>
      </w:r>
    </w:p>
    <w:p w:rsidR="00000000" w:rsidDel="00000000" w:rsidP="00000000" w:rsidRDefault="00000000" w:rsidRPr="00000000" w14:paraId="0000000C">
      <w:pPr>
        <w:pStyle w:val="Heading3"/>
        <w:ind w:left="-450" w:right="-540" w:firstLine="0"/>
        <w:rPr/>
      </w:pPr>
      <w:bookmarkStart w:colFirst="0" w:colLast="0" w:name="_bfeipjeegc9i" w:id="2"/>
      <w:bookmarkEnd w:id="2"/>
      <w:r w:rsidDel="00000000" w:rsidR="00000000" w:rsidRPr="00000000">
        <w:rPr>
          <w:rtl w:val="0"/>
        </w:rPr>
        <w:t xml:space="preserve">🥞Rails 5.2, Ruby 2.5…2.7, RSpec, psql, SQS, S3, </w:t>
      </w:r>
      <w:hyperlink r:id="rId23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k8, Hasura, GraphQL, CQRS+ES, Svelte, </w:t>
      </w:r>
      <w:hyperlink r:id="rId2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rtl w:val="0"/>
          </w:rPr>
          <w:t xml:space="preserve">Jx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-540" w:right="-540" w:firstLine="18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an execut</w:t>
      </w:r>
      <w:r w:rsidDel="00000000" w:rsidR="00000000" w:rsidRPr="00000000">
        <w:rPr>
          <w:sz w:val="20"/>
          <w:szCs w:val="20"/>
          <w:rtl w:val="0"/>
        </w:rPr>
        <w:t xml:space="preserve">able roadmap. Order of magnitude improvement to response rate w/ 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utomated email </w:t>
      </w:r>
      <w:r w:rsidDel="00000000" w:rsidR="00000000" w:rsidRPr="00000000">
        <w:rPr>
          <w:sz w:val="20"/>
          <w:szCs w:val="20"/>
          <w:rtl w:val="0"/>
        </w:rPr>
        <w:t xml:space="preserve">drips. Promoted to Eng Manager, then Dir Eng;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 </w:t>
      </w:r>
      <w:r w:rsidDel="00000000" w:rsidR="00000000" w:rsidRPr="00000000">
        <w:rPr>
          <w:sz w:val="20"/>
          <w:szCs w:val="20"/>
          <w:rtl w:val="0"/>
        </w:rPr>
        <w:t xml:space="preserve">to map business domain.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Upgraded tools, </w:t>
      </w:r>
      <w:r w:rsidDel="00000000" w:rsidR="00000000" w:rsidRPr="00000000">
        <w:rPr>
          <w:sz w:val="20"/>
          <w:szCs w:val="20"/>
          <w:rtl w:val="0"/>
        </w:rPr>
        <w:t xml:space="preserve">deps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SSL </w:t>
      </w:r>
      <w:r w:rsidDel="00000000" w:rsidR="00000000" w:rsidRPr="00000000">
        <w:rPr>
          <w:sz w:val="20"/>
          <w:szCs w:val="20"/>
          <w:rtl w:val="0"/>
        </w:rPr>
        <w:t xml:space="preserve">certs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patched CVEs, </w:t>
      </w:r>
      <w:r w:rsidDel="00000000" w:rsidR="00000000" w:rsidRPr="00000000">
        <w:rPr>
          <w:sz w:val="20"/>
          <w:szCs w:val="20"/>
          <w:rtl w:val="0"/>
        </w:rPr>
        <w:t xml:space="preserve">wrote </w:t>
      </w:r>
      <w:hyperlink r:id="rId2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del w:author="Vickie Boling" w:id="0" w:date="2022-11-04T01:18:27Z">
        <w:r w:rsidDel="00000000" w:rsidR="00000000" w:rsidRPr="00000000">
          <w:rPr>
            <w:sz w:val="20"/>
            <w:szCs w:val="20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ug63ikoxxa" w:id="3"/>
      <w:bookmarkEnd w:id="3"/>
      <w:r w:rsidDel="00000000" w:rsidR="00000000" w:rsidRPr="00000000">
        <w:rPr>
          <w:color w:val="660000"/>
          <w:rtl w:val="0"/>
        </w:rPr>
        <w:t xml:space="preserve">Tech Advisor</w:t>
      </w:r>
      <w:r w:rsidDel="00000000" w:rsidR="00000000" w:rsidRPr="00000000">
        <w:rPr>
          <w:color w:val="000000"/>
          <w:rtl w:val="0"/>
        </w:rPr>
        <w:t xml:space="preserve">, Principal Engineer</w:t>
      </w:r>
      <w:r w:rsidDel="00000000" w:rsidR="00000000" w:rsidRPr="00000000">
        <w:rPr>
          <w:rtl w:val="0"/>
        </w:rPr>
        <w:t xml:space="preserve">    ⦚  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Nov 2018 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1.5y</w:t>
      </w:r>
    </w:p>
    <w:p w:rsidR="00000000" w:rsidDel="00000000" w:rsidP="00000000" w:rsidRDefault="00000000" w:rsidRPr="00000000" w14:paraId="00000010">
      <w:pPr>
        <w:pStyle w:val="Heading3"/>
        <w:ind w:left="-450" w:right="-540" w:firstLine="0"/>
        <w:rPr/>
      </w:pPr>
      <w:bookmarkStart w:colFirst="0" w:colLast="0" w:name="_c440sfrn2cg4" w:id="4"/>
      <w:bookmarkEnd w:id="4"/>
      <w:r w:rsidDel="00000000" w:rsidR="00000000" w:rsidRPr="00000000">
        <w:rPr>
          <w:rtl w:val="0"/>
        </w:rPr>
        <w:t xml:space="preserve">🥞Rails 5.2, Ruby 2.5…2.6, RSpec, psql, SQS, Protobuf, S3, </w:t>
      </w:r>
      <w:hyperlink r:id="rId28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Aptible, </w:t>
      </w:r>
      <w:hyperlink r:id="rId29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🫰💲🇺🇸🇲🇽🇮🇩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-450" w:right="-540" w:firstLine="9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Built email gateway, notifications.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color w:val="000000"/>
        </w:rPr>
      </w:pPr>
      <w:bookmarkStart w:colFirst="0" w:colLast="0" w:name="_g6ga4h9l23nw" w:id="5"/>
      <w:bookmarkEnd w:id="5"/>
      <w:r w:rsidDel="00000000" w:rsidR="00000000" w:rsidRPr="00000000">
        <w:rPr>
          <w:color w:val="000000"/>
          <w:rtl w:val="0"/>
        </w:rPr>
        <w:t xml:space="preserve">Principal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Nov 2018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14">
      <w:pPr>
        <w:pStyle w:val="Heading3"/>
        <w:ind w:left="-450" w:right="-540" w:firstLine="0"/>
        <w:rPr/>
      </w:pPr>
      <w:bookmarkStart w:colFirst="0" w:colLast="0" w:name="_5lg993fi25a9" w:id="6"/>
      <w:bookmarkEnd w:id="6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🥞Rails 4.2…5.2, Ruby 2.0…2.6, React v16, Redux, RSpec, psql, S3, </w:t>
      </w:r>
      <w:hyperlink r:id="rId33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</w:t>
      </w:r>
      <w:hyperlink r:id="rId3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Cypress, Contentful, DynamoDB, S3 &amp; </w:t>
      </w:r>
      <w:hyperlink r:id="rId35">
        <w:r w:rsidDel="00000000" w:rsidR="00000000" w:rsidRPr="00000000">
          <w:rPr>
            <w:color w:val="1155cc"/>
            <w:rtl w:val="0"/>
          </w:rPr>
          <w:t xml:space="preserve">CW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Mongo, Resque, </w:t>
      </w:r>
      <w:hyperlink r:id="rId37">
        <w:r w:rsidDel="00000000" w:rsidR="00000000" w:rsidRPr="00000000">
          <w:rPr>
            <w:color w:val="1155cc"/>
            <w:rtl w:val="0"/>
          </w:rPr>
          <w:t xml:space="preserve">BB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1155cc"/>
            <w:rtl w:val="0"/>
          </w:rPr>
          <w:t xml:space="preserve">DO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1155cc"/>
            <w:rtl w:val="0"/>
          </w:rPr>
          <w:t xml:space="preserve">DD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🦖📜📜📜🇺🇸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Contracted (extended, 2x) w/ Intricately; Track changes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internet</w:t>
      </w:r>
      <w:r w:rsidDel="00000000" w:rsidR="00000000" w:rsidRPr="00000000">
        <w:rPr>
          <w:sz w:val="20"/>
          <w:szCs w:val="20"/>
          <w:rtl w:val="0"/>
        </w:rPr>
        <w:t xml:space="preserve"> (writ large). Automated alerting, benchmarking; Reports for F100 enterprise customers. Wrote </w:t>
      </w:r>
      <w:hyperlink r:id="rId4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began maintaining </w:t>
      </w:r>
      <w:hyperlink r:id="rId4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ontract (extended)</w:t>
      </w:r>
      <w:r w:rsidDel="00000000" w:rsidR="00000000" w:rsidRPr="00000000">
        <w:rPr>
          <w:sz w:val="20"/>
          <w:szCs w:val="20"/>
          <w:rtl w:val="0"/>
        </w:rPr>
        <w:t xml:space="preserve"> on </w:t>
      </w:r>
      <w:hyperlink r:id="rId4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Rewards. </w:t>
      </w:r>
      <w:r w:rsidDel="00000000" w:rsidR="00000000" w:rsidRPr="00000000">
        <w:rPr>
          <w:sz w:val="20"/>
          <w:szCs w:val="20"/>
          <w:rtl w:val="0"/>
        </w:rPr>
        <w:t xml:space="preserve">Sole dev on Relay Rewards &amp; Group1001 (Rails); SME for analytics on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Gainbridge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React v16)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-450" w:right="-540" w:firstLine="0"/>
        <w:rPr>
          <w:color w:val="000000"/>
        </w:rPr>
      </w:pPr>
      <w:bookmarkStart w:colFirst="0" w:colLast="0" w:name="_c3vyx59154lc" w:id="7"/>
      <w:bookmarkEnd w:id="7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Sep 2017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0.8y</w:t>
      </w:r>
    </w:p>
    <w:p w:rsidR="00000000" w:rsidDel="00000000" w:rsidP="00000000" w:rsidRDefault="00000000" w:rsidRPr="00000000" w14:paraId="00000019">
      <w:pPr>
        <w:pStyle w:val="Heading3"/>
        <w:ind w:left="-450" w:right="-540" w:firstLine="0"/>
        <w:rPr/>
      </w:pPr>
      <w:bookmarkStart w:colFirst="0" w:colLast="0" w:name="_k2x60k27t6l3" w:id="8"/>
      <w:bookmarkEnd w:id="8"/>
      <w:r w:rsidDel="00000000" w:rsidR="00000000" w:rsidRPr="00000000">
        <w:rPr>
          <w:rtl w:val="0"/>
        </w:rPr>
        <w:t xml:space="preserve">🥞Rails 4.2…5.2, Ruby 2.3…2.5, RSpec, psql, Ubuntu, OPC DA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Integrated OPC DA; Instrumented Stoll industrial knitting machine. Lab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Information Management System (LIMS) </w:t>
      </w:r>
      <w:r w:rsidDel="00000000" w:rsidR="00000000" w:rsidRPr="00000000">
        <w:rPr>
          <w:sz w:val="20"/>
          <w:szCs w:val="20"/>
          <w:rtl w:val="0"/>
        </w:rPr>
        <w:t xml:space="preserve">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Completed “Leadership Fundamentals” training &amp; interviewed new leadership</w:t>
      </w:r>
    </w:p>
    <w:p w:rsidR="00000000" w:rsidDel="00000000" w:rsidP="00000000" w:rsidRDefault="00000000" w:rsidRPr="00000000" w14:paraId="0000001B">
      <w:pPr>
        <w:pageBreakBefore w:val="0"/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Lines w:val="1"/>
        <w:ind w:left="-450" w:right="-540" w:firstLine="0"/>
        <w:rPr/>
      </w:pPr>
      <w:bookmarkStart w:colFirst="0" w:colLast="0" w:name="_y9topctynytv" w:id="9"/>
      <w:bookmarkEnd w:id="9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Jan 2016</w:t>
      </w:r>
      <w:r w:rsidDel="00000000" w:rsidR="00000000" w:rsidRPr="00000000">
        <w:rPr>
          <w:rtl w:val="0"/>
        </w:rPr>
        <w:t xml:space="preserve">    ⦚    1.1y</w:t>
      </w:r>
    </w:p>
    <w:p w:rsidR="00000000" w:rsidDel="00000000" w:rsidP="00000000" w:rsidRDefault="00000000" w:rsidRPr="00000000" w14:paraId="0000001D">
      <w:pPr>
        <w:pStyle w:val="Heading3"/>
        <w:ind w:left="-450" w:right="-540" w:firstLine="0"/>
        <w:rPr/>
      </w:pPr>
      <w:bookmarkStart w:colFirst="0" w:colLast="0" w:name="_vndqpruecbpr" w:id="10"/>
      <w:bookmarkEnd w:id="10"/>
      <w:r w:rsidDel="00000000" w:rsidR="00000000" w:rsidRPr="00000000">
        <w:rPr>
          <w:rtl w:val="0"/>
        </w:rPr>
        <w:t xml:space="preserve">🥞Rails 4.2, Ruby 2.3, RSpec, AngularJS 1.4, psql, S3, </w:t>
      </w:r>
      <w:hyperlink r:id="rId49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Redis, Sidekiq, CircleCI, Jenkins, </w:t>
      </w:r>
      <w:hyperlink r:id="rId50">
        <w:r w:rsidDel="00000000" w:rsidR="00000000" w:rsidRPr="00000000">
          <w:rPr>
            <w:color w:val="1155cc"/>
            <w:rtl w:val="0"/>
          </w:rPr>
          <w:t xml:space="preserve">GH Enterprise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rtl w:val="0"/>
          </w:rPr>
          <w:t xml:space="preserve">ZD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🫰🦖🪜🇺🇸🇮🇩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&amp; led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ru9p3iw4gopw" w:id="11"/>
      <w:bookmarkEnd w:id="11"/>
      <w:r w:rsidDel="00000000" w:rsidR="00000000" w:rsidRPr="00000000">
        <w:rPr>
          <w:color w:val="000000"/>
          <w:rtl w:val="0"/>
        </w:rPr>
        <w:t xml:space="preserve">Staff Engineer (equivalent) </w:t>
      </w:r>
      <w:r w:rsidDel="00000000" w:rsidR="00000000" w:rsidRPr="00000000">
        <w:rPr>
          <w:rtl w:val="0"/>
        </w:rPr>
        <w:t xml:space="preserve">   ⦚  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Apr 2014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2y</w:t>
      </w:r>
    </w:p>
    <w:p w:rsidR="00000000" w:rsidDel="00000000" w:rsidP="00000000" w:rsidRDefault="00000000" w:rsidRPr="00000000" w14:paraId="00000021">
      <w:pPr>
        <w:pStyle w:val="Heading3"/>
        <w:ind w:left="-450" w:right="-540" w:firstLine="0"/>
        <w:rPr/>
      </w:pPr>
      <w:bookmarkStart w:colFirst="0" w:colLast="0" w:name="_jo4d971vcvt8" w:id="12"/>
      <w:bookmarkEnd w:id="12"/>
      <w:r w:rsidDel="00000000" w:rsidR="00000000" w:rsidRPr="00000000">
        <w:rPr>
          <w:rtl w:val="0"/>
        </w:rPr>
        <w:t xml:space="preserve">🥞Rails 3.2, Ruby 2.0…2.1, RSpec, React, Ember, Haml, Slim, SASS, psql, S3, Sidekiq, TravisCI, </w:t>
      </w:r>
      <w:hyperlink r:id="rId5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ions to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ember-cli</w:t>
      </w:r>
      <w:r w:rsidDel="00000000" w:rsidR="00000000" w:rsidRPr="00000000">
        <w:rPr>
          <w:sz w:val="20"/>
          <w:szCs w:val="20"/>
          <w:rtl w:val="0"/>
        </w:rPr>
        <w:t xml:space="preserve"> &amp; react; Ordering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 biz logic.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ully spec’d 12-state Lead CRM tool w/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5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pntfs1ljgiif" w:id="13"/>
      <w:bookmarkEnd w:id="13"/>
      <w:r w:rsidDel="00000000" w:rsidR="00000000" w:rsidRPr="00000000">
        <w:rPr>
          <w:color w:val="000000"/>
          <w:rtl w:val="0"/>
        </w:rPr>
        <w:t xml:space="preserve">Staff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2013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1.3y</w:t>
      </w:r>
    </w:p>
    <w:p w:rsidR="00000000" w:rsidDel="00000000" w:rsidP="00000000" w:rsidRDefault="00000000" w:rsidRPr="00000000" w14:paraId="00000025">
      <w:pPr>
        <w:pStyle w:val="Heading3"/>
        <w:ind w:left="-450" w:right="-540" w:firstLine="0"/>
        <w:rPr/>
      </w:pPr>
      <w:bookmarkStart w:colFirst="0" w:colLast="0" w:name="_t6p1cr2v6tbe" w:id="14"/>
      <w:bookmarkEnd w:id="14"/>
      <w:r w:rsidDel="00000000" w:rsidR="00000000" w:rsidRPr="00000000">
        <w:rPr>
          <w:rtl w:val="0"/>
        </w:rPr>
        <w:t xml:space="preserve">🥞Ruby 1.8…2.1, CGI, FastCGI, Mail gem, RSpec, Oracle 11g, rbenv, bash, daemons, RedHat linux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Initial 9 month contact wi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 </w:t>
      </w:r>
      <w:hyperlink r:id="rId5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extended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project completion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Forensic </w:t>
      </w:r>
      <w:r w:rsidDel="00000000" w:rsidR="00000000" w:rsidRPr="00000000">
        <w:rPr>
          <w:sz w:val="20"/>
          <w:szCs w:val="20"/>
          <w:rtl w:val="0"/>
        </w:rPr>
        <w:t xml:space="preserve">modernization; 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ccount locking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token </w:t>
      </w:r>
      <w:r w:rsidDel="00000000" w:rsidR="00000000" w:rsidRPr="00000000">
        <w:rPr>
          <w:sz w:val="20"/>
          <w:szCs w:val="20"/>
          <w:rtl w:val="0"/>
        </w:rPr>
        <w:t xml:space="preserve">auth,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daemon</w:t>
      </w:r>
      <w:r w:rsidDel="00000000" w:rsidR="00000000" w:rsidRPr="00000000">
        <w:rPr>
          <w:sz w:val="20"/>
          <w:szCs w:val="20"/>
          <w:rtl w:val="0"/>
        </w:rPr>
        <w:t xml:space="preserve">s,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`make` build system</w:t>
      </w:r>
      <w:r w:rsidDel="00000000" w:rsidR="00000000" w:rsidRPr="00000000">
        <w:rPr>
          <w:sz w:val="20"/>
          <w:szCs w:val="20"/>
          <w:rtl w:val="0"/>
        </w:rPr>
        <w:t xml:space="preserve">. Achieved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10x perf improvement of internal services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20 req/s </w:t>
      </w:r>
      <w:r w:rsidDel="00000000" w:rsidR="00000000" w:rsidRPr="00000000">
        <w:rPr>
          <w:sz w:val="20"/>
          <w:szCs w:val="20"/>
          <w:rtl w:val="0"/>
        </w:rPr>
        <w:t xml:space="preserve">increased to &gt;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200 req/s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t2ntap5i99ac" w:id="15"/>
      <w:bookmarkEnd w:id="15"/>
      <w:r w:rsidDel="00000000" w:rsidR="00000000" w:rsidRPr="00000000">
        <w:rPr>
          <w:color w:val="660000"/>
          <w:rtl w:val="0"/>
        </w:rPr>
        <w:t xml:space="preserve">Chief Technology Officer, Co-founder</w:t>
      </w:r>
      <w:r w:rsidDel="00000000" w:rsidR="00000000" w:rsidRPr="00000000">
        <w:rPr>
          <w:rtl w:val="0"/>
        </w:rPr>
        <w:t xml:space="preserve">    ⦚   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Jun 2012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1.4y</w:t>
      </w:r>
    </w:p>
    <w:p w:rsidR="00000000" w:rsidDel="00000000" w:rsidP="00000000" w:rsidRDefault="00000000" w:rsidRPr="00000000" w14:paraId="00000029">
      <w:pPr>
        <w:pStyle w:val="Heading3"/>
        <w:ind w:left="-450" w:right="-540" w:firstLine="0"/>
        <w:rPr/>
      </w:pPr>
      <w:bookmarkStart w:colFirst="0" w:colLast="0" w:name="_v4g7c26xqxxy" w:id="16"/>
      <w:bookmarkEnd w:id="16"/>
      <w:r w:rsidDel="00000000" w:rsidR="00000000" w:rsidRPr="00000000">
        <w:rPr>
          <w:rtl w:val="0"/>
        </w:rPr>
        <w:t xml:space="preserve">🥞Rails 3.2, JRuby 1.7, Ruby 1.9…2.0, RSpec, RequireJS, Backbone+Marionette, Foundation, SASS, Neo4j, psql, S3, Sidekiq, Unicorn, Puma, TravisCI, </w:t>
      </w:r>
      <w:hyperlink r:id="rId6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Librato, </w:t>
      </w:r>
      <w:hyperlink r:id="rId6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Co-founded, pitched,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through FoF.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Mobile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first </w:t>
      </w:r>
      <w:r w:rsidDel="00000000" w:rsidR="00000000" w:rsidRPr="00000000">
        <w:rPr>
          <w:sz w:val="20"/>
          <w:szCs w:val="20"/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touch-enabled</w:t>
      </w:r>
      <w:r w:rsidDel="00000000" w:rsidR="00000000" w:rsidRPr="00000000">
        <w:rPr>
          <w:sz w:val="20"/>
          <w:szCs w:val="20"/>
          <w:rtl w:val="0"/>
        </w:rPr>
        <w:t xml:space="preserve">; Full matching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within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pyuioxo0snac" w:id="17"/>
      <w:bookmarkEnd w:id="17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2.3y</w:t>
      </w:r>
    </w:p>
    <w:p w:rsidR="00000000" w:rsidDel="00000000" w:rsidP="00000000" w:rsidRDefault="00000000" w:rsidRPr="00000000" w14:paraId="0000002D">
      <w:pPr>
        <w:pStyle w:val="Heading3"/>
        <w:ind w:left="-450" w:right="-540" w:firstLine="0"/>
        <w:rPr/>
      </w:pPr>
      <w:bookmarkStart w:colFirst="0" w:colLast="0" w:name="_enpaspohdt12" w:id="18"/>
      <w:bookmarkEnd w:id="18"/>
      <w:r w:rsidDel="00000000" w:rsidR="00000000" w:rsidRPr="00000000">
        <w:rPr>
          <w:rtl w:val="0"/>
        </w:rPr>
        <w:t xml:space="preserve">🥞Rails 2.3…3.2, Ruby 1.8…1.9, Grape, RSpec, RequireJS, Foundation, Slim, SASS, SOAP, Unicorn, Puma, TeamCity, Git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</w:t>
      </w:r>
      <w:r w:rsidDel="00000000" w:rsidR="00000000" w:rsidRPr="00000000">
        <w:rPr>
          <w:sz w:val="20"/>
          <w:szCs w:val="20"/>
          <w:rtl w:val="0"/>
        </w:rPr>
        <w:t xml:space="preserve">@Bloomberg Black;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Built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Created middleware shaving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v10ut8ifg3wm" w:id="19"/>
      <w:bookmarkEnd w:id="19"/>
      <w:r w:rsidDel="00000000" w:rsidR="00000000" w:rsidRPr="00000000">
        <w:rPr>
          <w:color w:val="000000"/>
          <w:rtl w:val="0"/>
        </w:rPr>
        <w:t xml:space="preserve">Senior Engineer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Team Lead, Founder</w:t>
      </w:r>
      <w:r w:rsidDel="00000000" w:rsidR="00000000" w:rsidRPr="00000000">
        <w:rPr>
          <w:rtl w:val="0"/>
        </w:rPr>
        <w:t xml:space="preserve">    ⦚   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Sep 2008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6.1y</w:t>
      </w:r>
    </w:p>
    <w:p w:rsidR="00000000" w:rsidDel="00000000" w:rsidP="00000000" w:rsidRDefault="00000000" w:rsidRPr="00000000" w14:paraId="00000031">
      <w:pPr>
        <w:pStyle w:val="Heading3"/>
        <w:ind w:left="-450" w:right="-540" w:firstLine="0"/>
        <w:rPr/>
      </w:pPr>
      <w:bookmarkStart w:colFirst="0" w:colLast="0" w:name="_n9enco8gmjo1" w:id="20"/>
      <w:bookmarkEnd w:id="20"/>
      <w:r w:rsidDel="00000000" w:rsidR="00000000" w:rsidRPr="00000000">
        <w:rPr>
          <w:rtl w:val="0"/>
        </w:rPr>
        <w:t xml:space="preserve">🥞Rails 2.0…2.3, Rails LTS, Ruby 1.8…2.2, RSpec, Haml, CSS, MySQL, Mongrel, Unicorn, TravisCI, </w:t>
      </w:r>
      <w:hyperlink r:id="rId6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with </w:t>
      </w:r>
      <w:hyperlink r:id="rId6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 (early B2B2C DoorDash); Promoted to Team Lead.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CX ghosting/masquerade tool</w:t>
      </w:r>
      <w:r w:rsidDel="00000000" w:rsidR="00000000" w:rsidRPr="00000000">
        <w:rPr>
          <w:sz w:val="20"/>
          <w:szCs w:val="20"/>
          <w:rtl w:val="0"/>
        </w:rPr>
        <w:t xml:space="preserve">, &amp;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reporting features (utiliz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my </w:t>
      </w:r>
      <w:hyperlink r:id="rId6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gem)</w:t>
      </w:r>
      <w:r w:rsidDel="00000000" w:rsidR="00000000" w:rsidRPr="00000000">
        <w:rPr>
          <w:sz w:val="20"/>
          <w:szCs w:val="20"/>
          <w:rtl w:val="0"/>
        </w:rPr>
        <w:t xml:space="preserve">. Implemented 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-way marketplace </w:t>
      </w:r>
      <w:r w:rsidDel="00000000" w:rsidR="00000000" w:rsidRPr="00000000">
        <w:rPr>
          <w:sz w:val="20"/>
          <w:szCs w:val="20"/>
          <w:rtl w:val="0"/>
        </w:rPr>
        <w:t xml:space="preserve">payments; began maintaining </w:t>
      </w:r>
      <w:hyperlink r:id="rId6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kd5j9raf77f7" w:id="21"/>
      <w:bookmarkEnd w:id="21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660000"/>
          <w:rtl w:val="0"/>
        </w:rPr>
        <w:t xml:space="preserve">Team Lead, Partner</w:t>
      </w:r>
      <w:r w:rsidDel="00000000" w:rsidR="00000000" w:rsidRPr="00000000">
        <w:rPr>
          <w:rtl w:val="0"/>
        </w:rPr>
        <w:t xml:space="preserve">    ⦚   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Jun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4.6y</w:t>
      </w:r>
    </w:p>
    <w:p w:rsidR="00000000" w:rsidDel="00000000" w:rsidP="00000000" w:rsidRDefault="00000000" w:rsidRPr="00000000" w14:paraId="00000035">
      <w:pPr>
        <w:pStyle w:val="Heading3"/>
        <w:ind w:left="-450" w:right="-540" w:firstLine="0"/>
        <w:rPr/>
      </w:pPr>
      <w:bookmarkStart w:colFirst="0" w:colLast="0" w:name="_aikqhadq9g5s" w:id="22"/>
      <w:bookmarkEnd w:id="22"/>
      <w:r w:rsidDel="00000000" w:rsidR="00000000" w:rsidRPr="00000000">
        <w:rPr>
          <w:rtl w:val="0"/>
        </w:rPr>
        <w:t xml:space="preserve">🥞Rails 1.2…3.1, Ruby 1.8…1.9, RSpec, Haml, CSS, jQuery, MySQL, Mongrel, Unicorn, </w:t>
      </w:r>
      <w:hyperlink r:id="rId7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Debian, Ubuntu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7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Built internal projects: s</w:t>
      </w:r>
      <w:r w:rsidDel="00000000" w:rsidR="00000000" w:rsidRPr="00000000">
        <w:rPr>
          <w:sz w:val="20"/>
          <w:szCs w:val="20"/>
          <w:rtl w:val="0"/>
        </w:rPr>
        <w:t xml:space="preserve">ports management, event finder &amp; tickets, spam analysis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team of 10 developers converting </w:t>
      </w:r>
      <w:hyperlink r:id="rId7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-450" w:right="-540" w:firstLine="0"/>
        <w:rPr/>
      </w:pPr>
      <w:bookmarkStart w:colFirst="0" w:colLast="0" w:name="_y3srlzlwsri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ovsu95jt1jvs" w:id="24"/>
      <w:bookmarkEnd w:id="24"/>
      <w:r w:rsidDel="00000000" w:rsidR="00000000" w:rsidRPr="00000000">
        <w:rPr>
          <w:color w:val="000000"/>
          <w:rtl w:val="0"/>
        </w:rPr>
        <w:t xml:space="preserve">Senior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Mar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3A">
      <w:pPr>
        <w:pStyle w:val="Heading3"/>
        <w:ind w:left="-450" w:right="-540" w:firstLine="0"/>
        <w:rPr/>
      </w:pPr>
      <w:bookmarkStart w:colFirst="0" w:colLast="0" w:name="_yldyk8ng7p6v" w:id="25"/>
      <w:bookmarkEnd w:id="25"/>
      <w:r w:rsidDel="00000000" w:rsidR="00000000" w:rsidRPr="00000000">
        <w:rPr>
          <w:rtl w:val="0"/>
        </w:rPr>
        <w:t xml:space="preserve">🥞</w:t>
      </w:r>
      <w:r w:rsidDel="00000000" w:rsidR="00000000" w:rsidRPr="00000000">
        <w:rPr>
          <w:rtl w:val="0"/>
        </w:rPr>
        <w:t xml:space="preserve">Rails 1.2…2.3, Ruby 1.8…1.9, MySQL, RSpec, EPub, Solr, Redmine, jQuery, AJAX, CSS, Debian, Ubuntu, Bash</w:t>
      </w:r>
      <w:r w:rsidDel="00000000" w:rsidR="00000000" w:rsidRPr="00000000">
        <w:rPr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Fraud detection, CX tools, KB,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nterest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Contracted to write a “physical letters to Legislators as a Service” web app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Contracted</w:t>
      </w:r>
      <w:r w:rsidDel="00000000" w:rsidR="00000000" w:rsidRPr="00000000">
        <w:rPr>
          <w:sz w:val="20"/>
          <w:szCs w:val="20"/>
          <w:rtl w:val="0"/>
        </w:rPr>
        <w:t xml:space="preserve"> (extended) w/ </w:t>
      </w:r>
      <w:hyperlink r:id="rId7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 to build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services,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migrate </w:t>
      </w:r>
      <w:hyperlink r:id="rId7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(Harper-Collins)</w:t>
      </w:r>
      <w:r w:rsidDel="00000000" w:rsidR="00000000" w:rsidRPr="00000000">
        <w:rPr>
          <w:sz w:val="20"/>
          <w:szCs w:val="20"/>
          <w:rtl w:val="0"/>
        </w:rPr>
        <w:t xml:space="preserve">, then a US top 10 website, to Rails</w:t>
      </w:r>
    </w:p>
    <w:p w:rsidR="00000000" w:rsidDel="00000000" w:rsidP="00000000" w:rsidRDefault="00000000" w:rsidRPr="00000000" w14:paraId="0000003F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7647vhbsbucy" w:id="26"/>
      <w:bookmarkEnd w:id="26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color w:val="000000"/>
          <w:rtl w:val="0"/>
        </w:rPr>
        <w:t xml:space="preserve"> - Indiana General Assembly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1997-9, 2006-7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2.3y</w:t>
      </w:r>
    </w:p>
    <w:p w:rsidR="00000000" w:rsidDel="00000000" w:rsidP="00000000" w:rsidRDefault="00000000" w:rsidRPr="00000000" w14:paraId="00000041">
      <w:pPr>
        <w:pStyle w:val="Heading3"/>
        <w:ind w:left="-450" w:right="-540" w:firstLine="0"/>
        <w:rPr/>
      </w:pPr>
      <w:bookmarkStart w:colFirst="0" w:colLast="0" w:name="_8fe374mqeb3o" w:id="27"/>
      <w:bookmarkEnd w:id="27"/>
      <w:r w:rsidDel="00000000" w:rsidR="00000000" w:rsidRPr="00000000">
        <w:rPr>
          <w:rtl w:val="0"/>
        </w:rPr>
        <w:t xml:space="preserve">🥞Rails 1.1…1.2, Ruby 1.8, Oracle 8i, 9i &amp; 10g, jQuery, CSS, Redhat, IIS, XML, XSL, Tomcat, Cocoon, C#, Google Mini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hyperlink r:id="rId7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7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15+ years on still beautiful and fast!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</w:t>
      </w:r>
      <w:r w:rsidDel="00000000" w:rsidR="00000000" w:rsidRPr="00000000">
        <w:rPr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House/Senate/LSA). Rails + Cisco IPCC &amp; PBX +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constituent issues + legislator highlight emails. World’s first enterprise Rails app on Windows Server 2k3, IIS6 + FastCGI w/ SSO (</w:t>
      </w:r>
      <w:hyperlink r:id="rId8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a standout CS student @ BSU, selected in 1st-and-2nd-ever technical intern groups; Built issue tracker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ciry1r2umaos" w:id="28"/>
      <w:bookmarkEnd w:id="28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Dec 2004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1.4y</w:t>
      </w:r>
    </w:p>
    <w:p w:rsidR="00000000" w:rsidDel="00000000" w:rsidP="00000000" w:rsidRDefault="00000000" w:rsidRPr="00000000" w14:paraId="00000047">
      <w:pPr>
        <w:pStyle w:val="Heading3"/>
        <w:ind w:left="-450" w:right="-540" w:firstLine="0"/>
        <w:rPr/>
      </w:pPr>
      <w:bookmarkStart w:colFirst="0" w:colLast="0" w:name="_vogv1hksmmup" w:id="29"/>
      <w:bookmarkEnd w:id="29"/>
      <w:r w:rsidDel="00000000" w:rsidR="00000000" w:rsidRPr="00000000">
        <w:rPr>
          <w:rtl w:val="0"/>
        </w:rPr>
        <w:t xml:space="preserve">🥞Rails 0.10…1.1, Ruby 1.8, Mongrel, MySQL, Bugzilla, Bash, PHP, Java, P</w:t>
      </w:r>
      <w:r w:rsidDel="00000000" w:rsidR="00000000" w:rsidRPr="00000000">
        <w:rPr>
          <w:rtl w:val="0"/>
        </w:rPr>
        <w:t xml:space="preserve">erl, Scheme, Nagios, Debian, apt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Debian apt mirror</w:t>
      </w:r>
      <w:r w:rsidDel="00000000" w:rsidR="00000000" w:rsidRPr="00000000">
        <w:rPr>
          <w:sz w:val="20"/>
          <w:szCs w:val="20"/>
          <w:rtl w:val="0"/>
        </w:rPr>
        <w:t xml:space="preserve"> &amp;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-450" w:right="-540" w:firstLine="0"/>
        <w:rPr/>
      </w:pPr>
      <w:bookmarkStart w:colFirst="0" w:colLast="0" w:name="_txkctxpjgbsn" w:id="30"/>
      <w:bookmarkEnd w:id="30"/>
      <w:r w:rsidDel="00000000" w:rsidR="00000000" w:rsidRPr="00000000">
        <w:rPr>
          <w:rtl w:val="0"/>
        </w:rPr>
        <w:t xml:space="preserve">Projects - Free (Libre) Open Source</w:t>
      </w:r>
    </w:p>
    <w:p w:rsidR="00000000" w:rsidDel="00000000" w:rsidP="00000000" w:rsidRDefault="00000000" w:rsidRPr="00000000" w14:paraId="0000004B">
      <w:pPr>
        <w:ind w:left="-450" w:right="-540" w:firstLine="0"/>
        <w:rPr>
          <w:sz w:val="20"/>
          <w:szCs w:val="20"/>
        </w:rPr>
      </w:pPr>
      <w:hyperlink r:id="rId83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Maintainer, </w:t>
      </w:r>
      <w:hyperlink r:id="rId84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&amp; </w:t>
      </w:r>
      <w:hyperlink r:id="rId85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Project Lead</w:t>
      </w:r>
      <w:r w:rsidDel="00000000" w:rsidR="00000000" w:rsidRPr="00000000">
        <w:rPr>
          <w:sz w:val="20"/>
          <w:szCs w:val="20"/>
          <w:rtl w:val="0"/>
        </w:rPr>
        <w:t xml:space="preserve">, 67+ libraries; widely adopted (Oct’22):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1"/>
        <w:ind w:left="-450" w:right="-540" w:firstLine="0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k5uuoi4hvp7f" w:id="31"/>
      <w:bookmarkEnd w:id="31"/>
      <w:r w:rsidDel="00000000" w:rsidR="00000000" w:rsidRPr="00000000">
        <w:rPr>
          <w:rtl w:val="0"/>
        </w:rPr>
        <w:t xml:space="preserve">Projects - </w:t>
      </w: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o-founde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9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Lines w:val="1"/>
        <w:ind w:left="-450" w:right="-540" w:firstLine="0"/>
        <w:rPr/>
      </w:pPr>
      <w:bookmarkStart w:colFirst="0" w:colLast="0" w:name="_kxxphgzbmjqq" w:id="32"/>
      <w:bookmarkEnd w:id="32"/>
      <w:r w:rsidDel="00000000" w:rsidR="00000000" w:rsidRPr="00000000">
        <w:rPr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 40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11x8xjg3f56k" w:id="33"/>
      <w:bookmarkEnd w:id="33"/>
      <w:r w:rsidDel="00000000" w:rsidR="00000000" w:rsidRPr="00000000">
        <w:rPr>
          <w:rtl w:val="0"/>
        </w:rPr>
        <w:t xml:space="preserve">Education (*)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  </w:t>
      </w:r>
      <w:r w:rsidDel="00000000" w:rsidR="00000000" w:rsidRPr="00000000">
        <w:rPr>
          <w:sz w:val="20"/>
          <w:szCs w:val="20"/>
          <w:rtl w:val="0"/>
        </w:rPr>
        <w:t xml:space="preserve"> ⦚   Computer Science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⦚   Management Information Systems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Lafayette, IN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36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smallCaps w:val="0"/>
        <w:strike w:val="0"/>
        <w:color w:val="2a00ff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left w:color="000000" w:space="2" w:sz="12" w:val="dotted"/>
        <w:bottom w:color="000000" w:space="2" w:sz="12" w:val="dotted"/>
        <w:right w:color="000000" w:space="2" w:sz="12" w:val="dotted"/>
      </w:pBdr>
      <w:shd w:fill="efefef" w:val="clear"/>
      <w:ind w:left="-450" w:right="-540" w:firstLine="0"/>
      <w:jc w:val="center"/>
    </w:pPr>
    <w:rPr>
      <w:b w:val="1"/>
      <w:shd w:fill="auto" w:val="clear"/>
    </w:rPr>
  </w:style>
  <w:style w:type="paragraph" w:styleId="Heading2">
    <w:name w:val="heading 2"/>
    <w:basedOn w:val="Normal"/>
    <w:next w:val="Normal"/>
    <w:pPr>
      <w:pBdr>
        <w:top w:color="ffffff" w:space="1" w:sz="8" w:val="single"/>
        <w:left w:color="ffffff" w:space="1" w:sz="8" w:val="single"/>
        <w:bottom w:color="ffffff" w:space="1" w:sz="8" w:val="single"/>
        <w:right w:color="ffffff" w:space="1" w:sz="8" w:val="single"/>
        <w:between w:color="ffffff" w:space="1" w:sz="8" w:val="single"/>
      </w:pBdr>
      <w:shd w:fill="f3f3f3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ewrelic.com/" TargetMode="External"/><Relationship Id="rId84" Type="http://schemas.openxmlformats.org/officeDocument/2006/relationships/hyperlink" Target="https://rubygems.org/profiles/pboling" TargetMode="External"/><Relationship Id="rId83" Type="http://schemas.openxmlformats.org/officeDocument/2006/relationships/hyperlink" Target="https://tidelift.com/about/lifter#funded-packages" TargetMode="External"/><Relationship Id="rId42" Type="http://schemas.openxmlformats.org/officeDocument/2006/relationships/hyperlink" Target="https://github.com/pboling/debug_logging" TargetMode="External"/><Relationship Id="rId86" Type="http://schemas.openxmlformats.org/officeDocument/2006/relationships/hyperlink" Target="https://rubygems.org/gems/oauth2" TargetMode="External"/><Relationship Id="rId41" Type="http://schemas.openxmlformats.org/officeDocument/2006/relationships/hyperlink" Target="https://www.salesforce.com/" TargetMode="External"/><Relationship Id="rId85" Type="http://schemas.openxmlformats.org/officeDocument/2006/relationships/hyperlink" Target="https://www.npmjs.com/~pboling" TargetMode="External"/><Relationship Id="rId44" Type="http://schemas.openxmlformats.org/officeDocument/2006/relationships/hyperlink" Target="https://gainbridge.io/" TargetMode="External"/><Relationship Id="rId88" Type="http://schemas.openxmlformats.org/officeDocument/2006/relationships/hyperlink" Target="https://rubygems.org/gems/version_gem" TargetMode="External"/><Relationship Id="rId43" Type="http://schemas.openxmlformats.org/officeDocument/2006/relationships/hyperlink" Target="https://rubygems.org/gems/dynamoid" TargetMode="External"/><Relationship Id="rId87" Type="http://schemas.openxmlformats.org/officeDocument/2006/relationships/hyperlink" Target="https://rubygems.org/gems/oauth" TargetMode="External"/><Relationship Id="rId46" Type="http://schemas.openxmlformats.org/officeDocument/2006/relationships/hyperlink" Target="https://www.group1001.com/" TargetMode="External"/><Relationship Id="rId45" Type="http://schemas.openxmlformats.org/officeDocument/2006/relationships/hyperlink" Target="https://www.delawarelife.com/" TargetMode="External"/><Relationship Id="rId89" Type="http://schemas.openxmlformats.org/officeDocument/2006/relationships/hyperlink" Target="https://rubygems.org/gems/dynamoid" TargetMode="External"/><Relationship Id="rId80" Type="http://schemas.openxmlformats.org/officeDocument/2006/relationships/hyperlink" Target="https://discuss.rubyonrails.org/t/iis-new-fastcgi-support-and-rails/5614/5" TargetMode="External"/><Relationship Id="rId82" Type="http://schemas.openxmlformats.org/officeDocument/2006/relationships/hyperlink" Target="https://rocketreach.co/optivel-inc-profile_b445a0dafa55b3c4" TargetMode="External"/><Relationship Id="rId81" Type="http://schemas.openxmlformats.org/officeDocument/2006/relationships/hyperlink" Target="https://markmail.org/message/tvkxqnpjltu5xvtk#query:+page:1+mid:tvkxqnpjltu5xvtk+state:resul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pboling" TargetMode="External"/><Relationship Id="rId48" Type="http://schemas.openxmlformats.org/officeDocument/2006/relationships/hyperlink" Target="https://invoice.2go.com/" TargetMode="External"/><Relationship Id="rId47" Type="http://schemas.openxmlformats.org/officeDocument/2006/relationships/hyperlink" Target="https://boltthreads.com/" TargetMode="External"/><Relationship Id="rId49" Type="http://schemas.openxmlformats.org/officeDocument/2006/relationships/hyperlink" Target="https://www.elastic.co/elasticsearch/" TargetMode="External"/><Relationship Id="rId5" Type="http://schemas.openxmlformats.org/officeDocument/2006/relationships/styles" Target="styles.xml"/><Relationship Id="rId6" Type="http://schemas.openxmlformats.org/officeDocument/2006/relationships/hyperlink" Target="http://railsbling.com" TargetMode="External"/><Relationship Id="rId7" Type="http://schemas.openxmlformats.org/officeDocument/2006/relationships/hyperlink" Target="https://rubygems.org/profiles/pboling" TargetMode="External"/><Relationship Id="rId8" Type="http://schemas.openxmlformats.org/officeDocument/2006/relationships/hyperlink" Target="https://github.com/pboling" TargetMode="External"/><Relationship Id="rId73" Type="http://schemas.openxmlformats.org/officeDocument/2006/relationships/hyperlink" Target="http://asmallworld.com/" TargetMode="External"/><Relationship Id="rId72" Type="http://schemas.openxmlformats.org/officeDocument/2006/relationships/hyperlink" Target="https://www.radiobookmark.com/" TargetMode="External"/><Relationship Id="rId31" Type="http://schemas.openxmlformats.org/officeDocument/2006/relationships/hyperlink" Target="https://www.commure.com/" TargetMode="External"/><Relationship Id="rId75" Type="http://schemas.openxmlformats.org/officeDocument/2006/relationships/hyperlink" Target="https://www.crunchbase.com/organization/neighborino" TargetMode="External"/><Relationship Id="rId30" Type="http://schemas.openxmlformats.org/officeDocument/2006/relationships/hyperlink" Target="https://www.commure.com/" TargetMode="External"/><Relationship Id="rId74" Type="http://schemas.openxmlformats.org/officeDocument/2006/relationships/hyperlink" Target="https://9thbit.net" TargetMode="External"/><Relationship Id="rId33" Type="http://schemas.openxmlformats.org/officeDocument/2006/relationships/hyperlink" Target="https://www.elastic.co/elasticsearch/" TargetMode="External"/><Relationship Id="rId77" Type="http://schemas.openxmlformats.org/officeDocument/2006/relationships/hyperlink" Target="http://iac.iga.in.gov/iac/irtoc.htm" TargetMode="External"/><Relationship Id="rId32" Type="http://schemas.openxmlformats.org/officeDocument/2006/relationships/hyperlink" Target="https://9thbit.net" TargetMode="External"/><Relationship Id="rId76" Type="http://schemas.openxmlformats.org/officeDocument/2006/relationships/hyperlink" Target="http://biblegateway.com" TargetMode="External"/><Relationship Id="rId35" Type="http://schemas.openxmlformats.org/officeDocument/2006/relationships/hyperlink" Target="https://aws.amazon.com/cloudwatch/" TargetMode="External"/><Relationship Id="rId79" Type="http://schemas.openxmlformats.org/officeDocument/2006/relationships/hyperlink" Target="http://iac.iga.in.gov/iac/iac_title" TargetMode="External"/><Relationship Id="rId34" Type="http://schemas.openxmlformats.org/officeDocument/2006/relationships/hyperlink" Target="https://github.com" TargetMode="External"/><Relationship Id="rId78" Type="http://schemas.openxmlformats.org/officeDocument/2006/relationships/hyperlink" Target="http://iac.iga.in.gov/iac/irtoc.htm" TargetMode="External"/><Relationship Id="rId71" Type="http://schemas.openxmlformats.org/officeDocument/2006/relationships/hyperlink" Target="https://github.com" TargetMode="External"/><Relationship Id="rId70" Type="http://schemas.openxmlformats.org/officeDocument/2006/relationships/hyperlink" Target="https://www.crunchbase.com/organization/sagebit" TargetMode="External"/><Relationship Id="rId37" Type="http://schemas.openxmlformats.org/officeDocument/2006/relationships/hyperlink" Target="https://bitbucket.org/" TargetMode="External"/><Relationship Id="rId36" Type="http://schemas.openxmlformats.org/officeDocument/2006/relationships/hyperlink" Target="https://www.elastic.co/elasticsearch/" TargetMode="External"/><Relationship Id="rId39" Type="http://schemas.openxmlformats.org/officeDocument/2006/relationships/hyperlink" Target="https://www.datadoghq.com/" TargetMode="External"/><Relationship Id="rId38" Type="http://schemas.openxmlformats.org/officeDocument/2006/relationships/hyperlink" Target="https://www.digitalocean.com/" TargetMode="External"/><Relationship Id="rId62" Type="http://schemas.openxmlformats.org/officeDocument/2006/relationships/hyperlink" Target="https://newrelic.com/" TargetMode="External"/><Relationship Id="rId61" Type="http://schemas.openxmlformats.org/officeDocument/2006/relationships/hyperlink" Target="https://github.com" TargetMode="External"/><Relationship Id="rId20" Type="http://schemas.openxmlformats.org/officeDocument/2006/relationships/hyperlink" Target="https://www.biblegateway.com" TargetMode="External"/><Relationship Id="rId64" Type="http://schemas.openxmlformats.org/officeDocument/2006/relationships/hyperlink" Target="https://9thbit.net" TargetMode="External"/><Relationship Id="rId63" Type="http://schemas.openxmlformats.org/officeDocument/2006/relationships/hyperlink" Target="https://www.bloomberg.com" TargetMode="External"/><Relationship Id="rId22" Type="http://schemas.openxmlformats.org/officeDocument/2006/relationships/hyperlink" Target="https://rivierapartners.com/" TargetMode="External"/><Relationship Id="rId66" Type="http://schemas.openxmlformats.org/officeDocument/2006/relationships/hyperlink" Target="https://newrelic.com/" TargetMode="External"/><Relationship Id="rId21" Type="http://schemas.openxmlformats.org/officeDocument/2006/relationships/hyperlink" Target="https://github.blog/2022-06-24-thank-you-to-our-maintainers/" TargetMode="External"/><Relationship Id="rId65" Type="http://schemas.openxmlformats.org/officeDocument/2006/relationships/hyperlink" Target="https://github.com" TargetMode="External"/><Relationship Id="rId24" Type="http://schemas.openxmlformats.org/officeDocument/2006/relationships/hyperlink" Target="https://github.com" TargetMode="External"/><Relationship Id="rId68" Type="http://schemas.openxmlformats.org/officeDocument/2006/relationships/hyperlink" Target="https://rubygems.org/gems/csv_pirate" TargetMode="External"/><Relationship Id="rId23" Type="http://schemas.openxmlformats.org/officeDocument/2006/relationships/hyperlink" Target="https://www.elastic.co/elasticsearch/" TargetMode="External"/><Relationship Id="rId67" Type="http://schemas.openxmlformats.org/officeDocument/2006/relationships/hyperlink" Target="https://www.youtube.com/watch?v=b8f6mPkChrs" TargetMode="External"/><Relationship Id="rId60" Type="http://schemas.openxmlformats.org/officeDocument/2006/relationships/hyperlink" Target="https://www.crunchbase.com/organization/acquaintable" TargetMode="External"/><Relationship Id="rId26" Type="http://schemas.openxmlformats.org/officeDocument/2006/relationships/hyperlink" Target="https://rubygems.org/gems/service_actor-promptable" TargetMode="External"/><Relationship Id="rId25" Type="http://schemas.openxmlformats.org/officeDocument/2006/relationships/hyperlink" Target="https://jenkins-x.io/" TargetMode="External"/><Relationship Id="rId69" Type="http://schemas.openxmlformats.org/officeDocument/2006/relationships/hyperlink" Target="https://rubygems.org/gems/remit" TargetMode="External"/><Relationship Id="rId28" Type="http://schemas.openxmlformats.org/officeDocument/2006/relationships/hyperlink" Target="https://www.elastic.co/elasticsearch/" TargetMode="External"/><Relationship Id="rId27" Type="http://schemas.openxmlformats.org/officeDocument/2006/relationships/hyperlink" Target="https://www.crunchbase.com/organization/karuna" TargetMode="External"/><Relationship Id="rId29" Type="http://schemas.openxmlformats.org/officeDocument/2006/relationships/hyperlink" Target="https://github.com" TargetMode="External"/><Relationship Id="rId51" Type="http://schemas.openxmlformats.org/officeDocument/2006/relationships/hyperlink" Target="https://www.zendesk.com/" TargetMode="External"/><Relationship Id="rId95" Type="http://schemas.openxmlformats.org/officeDocument/2006/relationships/hyperlink" Target="http://wordtree.org" TargetMode="External"/><Relationship Id="rId50" Type="http://schemas.openxmlformats.org/officeDocument/2006/relationships/hyperlink" Target="https://github.com/enterprise" TargetMode="External"/><Relationship Id="rId94" Type="http://schemas.openxmlformats.org/officeDocument/2006/relationships/hyperlink" Target="https://www.facebook.com/hope.for.tomorrow.liberia/" TargetMode="External"/><Relationship Id="rId53" Type="http://schemas.openxmlformats.org/officeDocument/2006/relationships/hyperlink" Target="http://www.trumaker.com" TargetMode="External"/><Relationship Id="rId52" Type="http://schemas.openxmlformats.org/officeDocument/2006/relationships/hyperlink" Target="https://newrelic.com/" TargetMode="External"/><Relationship Id="rId96" Type="http://schemas.openxmlformats.org/officeDocument/2006/relationships/hyperlink" Target="http://github.com/wordtreefoundation" TargetMode="External"/><Relationship Id="rId11" Type="http://schemas.openxmlformats.org/officeDocument/2006/relationships/hyperlink" Target="https://calendly.com/peter-boling/30min" TargetMode="External"/><Relationship Id="rId55" Type="http://schemas.openxmlformats.org/officeDocument/2006/relationships/hyperlink" Target="https://www.salesforce.com/" TargetMode="External"/><Relationship Id="rId10" Type="http://schemas.openxmlformats.org/officeDocument/2006/relationships/hyperlink" Target="https://sr.ht/~galtzo/" TargetMode="External"/><Relationship Id="rId54" Type="http://schemas.openxmlformats.org/officeDocument/2006/relationships/hyperlink" Target="https://github.com" TargetMode="External"/><Relationship Id="rId13" Type="http://schemas.openxmlformats.org/officeDocument/2006/relationships/hyperlink" Target="tel:+1-925-252-5351" TargetMode="External"/><Relationship Id="rId57" Type="http://schemas.openxmlformats.org/officeDocument/2006/relationships/hyperlink" Target="https://rubygems.org/gems/celluloid-io-pg-listener" TargetMode="External"/><Relationship Id="rId12" Type="http://schemas.openxmlformats.org/officeDocument/2006/relationships/hyperlink" Target="https://www.linkedin.com/in/peterboling/" TargetMode="External"/><Relationship Id="rId56" Type="http://schemas.openxmlformats.org/officeDocument/2006/relationships/hyperlink" Target="https://newrelic.com/" TargetMode="External"/><Relationship Id="rId91" Type="http://schemas.openxmlformats.org/officeDocument/2006/relationships/hyperlink" Target="https://rubygems.org/gems/flag_shih_tzu" TargetMode="External"/><Relationship Id="rId90" Type="http://schemas.openxmlformats.org/officeDocument/2006/relationships/hyperlink" Target="https://rubygems.org/gems/gem_bench" TargetMode="External"/><Relationship Id="rId93" Type="http://schemas.openxmlformats.org/officeDocument/2006/relationships/hyperlink" Target="https://rubygems.org/gems/omniauth-identity" TargetMode="External"/><Relationship Id="rId92" Type="http://schemas.openxmlformats.org/officeDocument/2006/relationships/hyperlink" Target="https://rubygems.org/gems/sanitize_email" TargetMode="External"/><Relationship Id="rId15" Type="http://schemas.openxmlformats.org/officeDocument/2006/relationships/hyperlink" Target="https://discuss.rubyonrails.org/t/iis-new-fastcgi-support-and-rails/5614/5" TargetMode="External"/><Relationship Id="rId59" Type="http://schemas.openxmlformats.org/officeDocument/2006/relationships/hyperlink" Target="http://cpg.org" TargetMode="External"/><Relationship Id="rId14" Type="http://schemas.openxmlformats.org/officeDocument/2006/relationships/hyperlink" Target="mailto:peter@railsbling.com" TargetMode="External"/><Relationship Id="rId58" Type="http://schemas.openxmlformats.org/officeDocument/2006/relationships/hyperlink" Target="https://9thbit.net" TargetMode="External"/><Relationship Id="rId17" Type="http://schemas.openxmlformats.org/officeDocument/2006/relationships/hyperlink" Target="http://iac.iga.in.gov/iac/irtoc.htm" TargetMode="External"/><Relationship Id="rId16" Type="http://schemas.openxmlformats.org/officeDocument/2006/relationships/hyperlink" Target="https://markmail.org/message/tvkxqnpjltu5xvtk#query:+page:1+mid:tvkxqnpjltu5xvtk+state:results" TargetMode="External"/><Relationship Id="rId19" Type="http://schemas.openxmlformats.org/officeDocument/2006/relationships/hyperlink" Target="https://www.asmallworld.com" TargetMode="External"/><Relationship Id="rId18" Type="http://schemas.openxmlformats.org/officeDocument/2006/relationships/hyperlink" Target="http://iac.iga.in.gov/iac/iac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